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>
        <w:rPr>
          <w:rFonts w:asciiTheme="minorHAnsi" w:hAnsiTheme="minorHAnsi" w:cstheme="minorHAnsi"/>
          <w:b/>
          <w:i w:val="0"/>
          <w:sz w:val="24"/>
          <w:szCs w:val="24"/>
        </w:rPr>
        <w:t>SEGUIMIENTO Y ENTREGA DE LA OBRA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presente proceso describe las labores realizadas por el Secretario General y el Administrador de la Oficina Central de Fe y Alegría Perú durante el seguimiento; y en caso la obra se haya finalizado, se suscriba el Acta de Recepción y Conformidad de Obra.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DE OBRAS CIVILES</w:t>
            </w:r>
          </w:p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Seguimiento y Entrega de la Obra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sz w:val="22"/>
                <w:szCs w:val="22"/>
              </w:rPr>
              <w:t xml:space="preserve">El presente proceso </w:t>
            </w:r>
            <w:r w:rsidR="000E43E5">
              <w:rPr>
                <w:rFonts w:asciiTheme="minorHAnsi" w:hAnsiTheme="minorHAnsi" w:cstheme="minorHAnsi"/>
                <w:sz w:val="22"/>
                <w:szCs w:val="22"/>
              </w:rPr>
              <w:t>tiene como propósito el cumplimiento del siguiente objetivo:</w:t>
            </w:r>
          </w:p>
          <w:p w:rsidR="007E018E" w:rsidRPr="000E43E5" w:rsidRDefault="000E43E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0E43E5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2653DE" w:rsidRDefault="000E43E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5D7519"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0E43E5" w:rsidRPr="002653DE" w:rsidRDefault="0040494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>Secretario General</w:t>
            </w:r>
          </w:p>
          <w:p w:rsidR="000E43E5" w:rsidRPr="002653DE" w:rsidRDefault="0040494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>Constructora</w:t>
            </w:r>
          </w:p>
          <w:p w:rsidR="000E43E5" w:rsidRPr="000E43E5" w:rsidRDefault="0040494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>Director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40494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 xml:space="preserve">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0E43E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</w:t>
            </w:r>
            <w:r w:rsidR="00D874FB">
              <w:rPr>
                <w:rFonts w:asciiTheme="minorHAnsi" w:hAnsiTheme="minorHAnsi" w:cstheme="minorHAnsi"/>
                <w:sz w:val="22"/>
                <w:szCs w:val="22"/>
              </w:rPr>
              <w:t>zo realizado por el Departamento de Administración para hacer un seguimiento continuo a las obras en construcción</w:t>
            </w:r>
            <w:r w:rsidR="00563501">
              <w:rPr>
                <w:rFonts w:asciiTheme="minorHAnsi" w:hAnsiTheme="minorHAnsi" w:cstheme="minorHAnsi"/>
                <w:sz w:val="22"/>
                <w:szCs w:val="22"/>
              </w:rPr>
              <w:t xml:space="preserve"> y dar por finalizada las mismas. En este caso, los procesos que se encuentran de color turquesa son aquellos que pertenecen a otro macroproceso; mientras que los que se encuentran de color morado, no serán detallados por ser realizados por entidades externas a la Oficina Central y se encuentran fuera del alcance del proyecto.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8217BA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haberse completado una etapa de la construcción, el Secretario General supervisa la obra para evaluar el estado en el que se encuentra.</w:t>
            </w:r>
          </w:p>
          <w:p w:rsidR="00D43BF3" w:rsidRDefault="00D43BF3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Para ello, el Secretario General toma fotos de la Obra, que servirán para evaluar el estado de la misma.</w:t>
            </w:r>
          </w:p>
          <w:p w:rsidR="008217BA" w:rsidRDefault="00D43BF3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realizarse la evaluación, e</w:t>
            </w:r>
            <w:r w:rsidR="008217BA">
              <w:rPr>
                <w:rFonts w:asciiTheme="minorHAnsi" w:hAnsiTheme="minorHAnsi" w:cstheme="minorHAnsi"/>
                <w:bCs/>
                <w:sz w:val="22"/>
                <w:szCs w:val="22"/>
              </w:rPr>
              <w:t>n caso sólo se haya finalizado una etapa de la construcción, se procede a realizar el pago correspondiente y la constructora continuará con la obra.</w:t>
            </w:r>
          </w:p>
          <w:p w:rsidR="008217BA" w:rsidRDefault="008217BA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 haya terminado la construcción, se elaborará el Acta de Recepción y Conformidad de Obra.</w:t>
            </w:r>
          </w:p>
          <w:p w:rsidR="008217BA" w:rsidRPr="00563501" w:rsidRDefault="008217BA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Después de que el Director del Programa Rural e Institución Educativa y el Administrador firmen el acta, se procede a realizar el Pago Final del Presupuesto.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F87797" w:rsidRPr="00F87797" w:rsidRDefault="00563501" w:rsidP="00F8779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Pago del Presupuesto</w:t>
            </w:r>
            <w:r w:rsidR="00F8779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Construcción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753A33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6207393" cy="5391150"/>
            <wp:effectExtent l="0" t="0" r="3175" b="0"/>
            <wp:docPr id="1" name="Imagen 1" descr="D:\Documents and Settings\Jose\Escritorio\Proyecto Fe y Alegria\Gestión de Obras Civiles\PROCESO 13 - Seguimiento y Entrega de la O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Obras Civiles\PROCESO 13 - Seguimiento y Entrega de la O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846" cy="539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843"/>
        <w:gridCol w:w="1555"/>
        <w:gridCol w:w="3119"/>
        <w:gridCol w:w="1601"/>
        <w:gridCol w:w="1260"/>
        <w:gridCol w:w="950"/>
        <w:gridCol w:w="1797"/>
      </w:tblGrid>
      <w:tr w:rsidR="001F11EB" w:rsidRPr="00423FED" w:rsidTr="0081082F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1F11EB" w:rsidRPr="00423FED" w:rsidTr="0081082F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2432" w:rsidRDefault="00753A3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F11EB">
              <w:rPr>
                <w:rFonts w:asciiTheme="minorHAnsi" w:hAnsiTheme="minorHAnsi" w:cstheme="minorHAnsi"/>
                <w:sz w:val="18"/>
                <w:szCs w:val="18"/>
                <w:highlight w:val="red"/>
                <w:lang w:val="es-PE" w:eastAsia="es-PE"/>
                <w:rPrChange w:id="1" w:author="Susan" w:date="2011-05-08T10:19:00Z">
                  <w:rPr>
                    <w:rFonts w:asciiTheme="minorHAnsi" w:hAnsiTheme="minorHAnsi" w:cstheme="minorHAnsi"/>
                    <w:sz w:val="18"/>
                    <w:szCs w:val="18"/>
                    <w:lang w:val="es-PE" w:eastAsia="es-PE"/>
                  </w:rPr>
                </w:rPrChange>
              </w:rPr>
              <w:t>Obra Parcialmente construida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Supervisar</w:t>
            </w:r>
          </w:p>
        </w:tc>
        <w:tc>
          <w:tcPr>
            <w:tcW w:w="547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supervisar estado de la Obra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Después de que se ha realizado una etapa de la Obra, nace la necesidad de realizar la supervisión a la misma.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81082F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A243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supervisar estado de la Obra</w:t>
            </w:r>
          </w:p>
        </w:tc>
        <w:tc>
          <w:tcPr>
            <w:tcW w:w="648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Supervisar la Obra</w:t>
            </w:r>
          </w:p>
        </w:tc>
        <w:tc>
          <w:tcPr>
            <w:tcW w:w="547" w:type="pct"/>
            <w:vAlign w:val="center"/>
          </w:tcPr>
          <w:p w:rsidR="00423FED" w:rsidRPr="00423FED" w:rsidRDefault="00753A3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F11EB">
              <w:rPr>
                <w:rFonts w:asciiTheme="minorHAnsi" w:hAnsiTheme="minorHAnsi" w:cstheme="minorHAnsi"/>
                <w:sz w:val="18"/>
                <w:szCs w:val="18"/>
                <w:highlight w:val="red"/>
                <w:lang w:val="es-PE" w:eastAsia="es-PE"/>
                <w:rPrChange w:id="2" w:author="Susan" w:date="2011-05-08T10:19:00Z">
                  <w:rPr>
                    <w:rFonts w:asciiTheme="minorHAnsi" w:hAnsiTheme="minorHAnsi" w:cstheme="minorHAnsi"/>
                    <w:sz w:val="18"/>
                    <w:szCs w:val="18"/>
                    <w:lang w:val="es-PE" w:eastAsia="es-PE"/>
                  </w:rPr>
                </w:rPrChange>
              </w:rPr>
              <w:t>Fotos del Avance de la Obra</w:t>
            </w:r>
          </w:p>
        </w:tc>
        <w:tc>
          <w:tcPr>
            <w:tcW w:w="1097" w:type="pct"/>
            <w:vAlign w:val="center"/>
          </w:tcPr>
          <w:p w:rsidR="003831EF" w:rsidRPr="00423FED" w:rsidRDefault="00EA243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supervisión de la Obra se encuentra a cargo del Secretario General de la Oficina.</w:t>
            </w:r>
            <w:r w:rsidR="00753A3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Para ello, </w:t>
            </w:r>
            <w:r w:rsidR="00753A33" w:rsidRPr="001F11EB">
              <w:rPr>
                <w:rFonts w:asciiTheme="minorHAnsi" w:hAnsiTheme="minorHAnsi" w:cstheme="minorHAnsi"/>
                <w:sz w:val="18"/>
                <w:szCs w:val="18"/>
                <w:highlight w:val="red"/>
                <w:lang w:val="es-PE" w:eastAsia="es-PE"/>
                <w:rPrChange w:id="3" w:author="Susan" w:date="2011-05-08T10:19:00Z">
                  <w:rPr>
                    <w:rFonts w:asciiTheme="minorHAnsi" w:hAnsiTheme="minorHAnsi" w:cstheme="minorHAnsi"/>
                    <w:sz w:val="18"/>
                    <w:szCs w:val="18"/>
                    <w:lang w:val="es-PE" w:eastAsia="es-PE"/>
                  </w:rPr>
                </w:rPrChange>
              </w:rPr>
              <w:t>el Secretario General toma fotos d</w:t>
            </w:r>
            <w:r w:rsidR="00753A3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avance de la Obra, para que a partir de ellas, realice una evaluación del estado.</w:t>
            </w:r>
          </w:p>
        </w:tc>
        <w:tc>
          <w:tcPr>
            <w:tcW w:w="563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1F11EB" w:rsidRPr="00423FED" w:rsidTr="0081082F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753A3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F11EB">
              <w:rPr>
                <w:rFonts w:asciiTheme="minorHAnsi" w:hAnsiTheme="minorHAnsi" w:cstheme="minorHAnsi"/>
                <w:sz w:val="18"/>
                <w:szCs w:val="18"/>
                <w:highlight w:val="red"/>
                <w:lang w:val="es-PE" w:eastAsia="es-PE"/>
                <w:rPrChange w:id="4" w:author="Susan" w:date="2011-05-08T10:19:00Z">
                  <w:rPr>
                    <w:rFonts w:asciiTheme="minorHAnsi" w:hAnsiTheme="minorHAnsi" w:cstheme="minorHAnsi"/>
                    <w:sz w:val="18"/>
                    <w:szCs w:val="18"/>
                    <w:lang w:val="es-PE" w:eastAsia="es-PE"/>
                  </w:rPr>
                </w:rPrChange>
              </w:rPr>
              <w:t>Fotos del Avance de la Obra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Estado de la Obra</w:t>
            </w:r>
          </w:p>
        </w:tc>
        <w:tc>
          <w:tcPr>
            <w:tcW w:w="547" w:type="pct"/>
            <w:shd w:val="clear" w:color="auto" w:fill="C0C0C0"/>
            <w:vAlign w:val="center"/>
          </w:tcPr>
          <w:p w:rsidR="00753A33" w:rsidRPr="001F11EB" w:rsidRDefault="00753A3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highlight w:val="red"/>
                <w:lang w:val="es-PE" w:eastAsia="es-PE"/>
                <w:rPrChange w:id="5" w:author="Susan" w:date="2011-05-08T10:19:00Z">
                  <w:rPr>
                    <w:rFonts w:asciiTheme="minorHAnsi" w:hAnsiTheme="minorHAnsi" w:cstheme="minorHAnsi"/>
                    <w:sz w:val="18"/>
                    <w:szCs w:val="18"/>
                    <w:lang w:val="es-PE" w:eastAsia="es-PE"/>
                  </w:rPr>
                </w:rPrChange>
              </w:rPr>
            </w:pPr>
            <w:r w:rsidRPr="001F11EB">
              <w:rPr>
                <w:rFonts w:asciiTheme="minorHAnsi" w:hAnsiTheme="minorHAnsi" w:cstheme="minorHAnsi"/>
                <w:sz w:val="18"/>
                <w:szCs w:val="18"/>
                <w:highlight w:val="red"/>
                <w:lang w:val="es-PE" w:eastAsia="es-PE"/>
                <w:rPrChange w:id="6" w:author="Susan" w:date="2011-05-08T10:19:00Z">
                  <w:rPr>
                    <w:rFonts w:asciiTheme="minorHAnsi" w:hAnsiTheme="minorHAnsi" w:cstheme="minorHAnsi"/>
                    <w:sz w:val="18"/>
                    <w:szCs w:val="18"/>
                    <w:lang w:val="es-PE" w:eastAsia="es-PE"/>
                  </w:rPr>
                </w:rPrChange>
              </w:rPr>
              <w:t xml:space="preserve">Fotos del Avance de la Obra </w:t>
            </w:r>
          </w:p>
          <w:p w:rsidR="00566D12" w:rsidRPr="00423FED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F11EB"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  <w:rPrChange w:id="7" w:author="Susan" w:date="2011-05-08T10:19:00Z">
                  <w:rPr>
                    <w:rFonts w:asciiTheme="minorHAnsi" w:hAnsiTheme="minorHAnsi" w:cstheme="minorHAnsi"/>
                    <w:sz w:val="18"/>
                    <w:szCs w:val="18"/>
                    <w:lang w:val="es-PE" w:eastAsia="es-PE"/>
                  </w:rPr>
                </w:rPrChange>
              </w:rPr>
              <w:t>Obra terminada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81082F" w:rsidP="00753A3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Tras la supervisión realizada, el Secretario General evalúa el estado de la Obra</w:t>
            </w:r>
            <w:r w:rsidR="00753A3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según las fotos tomadas. En caso la obra se encuentre parcialmente construida, se utilizarán las fotos tomadas para realizar la valorización para el pago parcial de la Obra; en caso contrario, se procederá a realizar la entrega de la Obra.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81082F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753A33" w:rsidRDefault="00753A33" w:rsidP="00753A3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F11EB">
              <w:rPr>
                <w:rFonts w:asciiTheme="minorHAnsi" w:hAnsiTheme="minorHAnsi" w:cstheme="minorHAnsi"/>
                <w:sz w:val="18"/>
                <w:szCs w:val="18"/>
                <w:highlight w:val="red"/>
                <w:lang w:val="es-PE" w:eastAsia="es-PE"/>
                <w:rPrChange w:id="8" w:author="Susan" w:date="2011-05-08T10:20:00Z">
                  <w:rPr>
                    <w:rFonts w:asciiTheme="minorHAnsi" w:hAnsiTheme="minorHAnsi" w:cstheme="minorHAnsi"/>
                    <w:sz w:val="18"/>
                    <w:szCs w:val="18"/>
                    <w:lang w:val="es-PE" w:eastAsia="es-PE"/>
                  </w:rPr>
                </w:rPrChange>
              </w:rPr>
              <w:t>Fotos del Avance de la Obra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:rsidR="00423FED" w:rsidRPr="00423FED" w:rsidRDefault="00F51B2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del Presupuesto de Construcción</w:t>
            </w:r>
          </w:p>
        </w:tc>
        <w:tc>
          <w:tcPr>
            <w:tcW w:w="547" w:type="pct"/>
            <w:vAlign w:val="center"/>
          </w:tcPr>
          <w:p w:rsidR="00423FED" w:rsidRPr="00423FED" w:rsidRDefault="00753A3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Parcial</w:t>
            </w:r>
          </w:p>
        </w:tc>
        <w:tc>
          <w:tcPr>
            <w:tcW w:w="1097" w:type="pct"/>
            <w:vAlign w:val="center"/>
          </w:tcPr>
          <w:p w:rsidR="00423FED" w:rsidRPr="00423FED" w:rsidRDefault="0081082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se encarga de </w:t>
            </w:r>
            <w:r w:rsidR="00753A3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el Pago parcial de la Obra</w:t>
            </w:r>
            <w:r w:rsidR="00F8779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vAlign w:val="center"/>
          </w:tcPr>
          <w:p w:rsidR="00423FED" w:rsidRPr="00423FED" w:rsidRDefault="00566D1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F51B2F" w:rsidP="00F51B2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Gestión de Control de Pagos </w:t>
            </w:r>
          </w:p>
        </w:tc>
      </w:tr>
      <w:tr w:rsidR="001F11EB" w:rsidRPr="00423FED" w:rsidTr="0081082F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commentRangeStart w:id="9"/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753A3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Parcial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423FED" w:rsidRPr="00423FED" w:rsidRDefault="00566D1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Construir Obra</w:t>
            </w:r>
          </w:p>
        </w:tc>
        <w:tc>
          <w:tcPr>
            <w:tcW w:w="547" w:type="pct"/>
            <w:shd w:val="clear" w:color="auto" w:fill="C0C0C0"/>
            <w:vAlign w:val="center"/>
          </w:tcPr>
          <w:p w:rsidR="00F51B2F" w:rsidRPr="00A51F44" w:rsidRDefault="00F51B2F" w:rsidP="00F51B2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  <w:rPrChange w:id="10" w:author="Susan" w:date="2011-05-08T11:18:00Z">
                  <w:rPr>
                    <w:rFonts w:asciiTheme="minorHAnsi" w:hAnsiTheme="minorHAnsi" w:cstheme="minorHAnsi"/>
                    <w:sz w:val="18"/>
                    <w:szCs w:val="18"/>
                    <w:lang w:val="es-PE" w:eastAsia="es-PE"/>
                  </w:rPr>
                </w:rPrChange>
              </w:rPr>
            </w:pPr>
            <w:r w:rsidRPr="00A51F44"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  <w:rPrChange w:id="11" w:author="Susan" w:date="2011-05-08T11:18:00Z">
                  <w:rPr>
                    <w:rFonts w:asciiTheme="minorHAnsi" w:hAnsiTheme="minorHAnsi" w:cstheme="minorHAnsi"/>
                    <w:sz w:val="18"/>
                    <w:szCs w:val="18"/>
                    <w:lang w:val="es-PE" w:eastAsia="es-PE"/>
                  </w:rPr>
                </w:rPrChange>
              </w:rPr>
              <w:t>Obra Parcialmente construida</w:t>
            </w:r>
          </w:p>
          <w:p w:rsidR="00423FED" w:rsidRPr="00566D12" w:rsidRDefault="00F51B2F" w:rsidP="00F51B2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A51F44"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  <w:rPrChange w:id="12" w:author="Susan" w:date="2011-05-08T11:18:00Z">
                  <w:rPr>
                    <w:rFonts w:asciiTheme="minorHAnsi" w:hAnsiTheme="minorHAnsi" w:cstheme="minorHAnsi"/>
                    <w:sz w:val="18"/>
                    <w:szCs w:val="18"/>
                    <w:lang w:val="es-PE" w:eastAsia="es-PE"/>
                  </w:rPr>
                </w:rPrChange>
              </w:rPr>
              <w:t>Obra Terminada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81082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Después de realizarse el pago pertinente, la Constructora continúa con la construcción de la Obra.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566D1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F51B2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  <w:commentRangeEnd w:id="9"/>
            <w:r w:rsidR="00695436">
              <w:rPr>
                <w:rStyle w:val="Refdecomentario"/>
              </w:rPr>
              <w:commentReference w:id="9"/>
            </w:r>
          </w:p>
        </w:tc>
      </w:tr>
      <w:tr w:rsidR="003831EF" w:rsidRPr="00423FED" w:rsidTr="0081082F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terminada</w:t>
            </w:r>
          </w:p>
        </w:tc>
        <w:tc>
          <w:tcPr>
            <w:tcW w:w="648" w:type="pct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y Suscribir el Acta de Recepción y Conformidad de Obra</w:t>
            </w:r>
          </w:p>
        </w:tc>
        <w:tc>
          <w:tcPr>
            <w:tcW w:w="547" w:type="pct"/>
            <w:vAlign w:val="center"/>
          </w:tcPr>
          <w:p w:rsidR="003831EF" w:rsidRPr="003831EF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Acta de Recepción y Conformidad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de Obra</w:t>
            </w:r>
          </w:p>
        </w:tc>
        <w:tc>
          <w:tcPr>
            <w:tcW w:w="1097" w:type="pct"/>
            <w:vAlign w:val="center"/>
          </w:tcPr>
          <w:p w:rsidR="00EB523A" w:rsidRPr="00423FED" w:rsidRDefault="00566D1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La Constructora se encarga de elaborar el Acta de Recepción y Conformidad de Obra, que simboliza la finalización de la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obra.</w:t>
            </w:r>
          </w:p>
        </w:tc>
        <w:tc>
          <w:tcPr>
            <w:tcW w:w="563" w:type="pct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Constructora</w:t>
            </w:r>
          </w:p>
        </w:tc>
        <w:tc>
          <w:tcPr>
            <w:tcW w:w="443" w:type="pct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2432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1F11EB" w:rsidRPr="00423FED" w:rsidTr="0081082F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3831EF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el Acta de Recepción y Conformidad de Obra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A72605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</w:t>
            </w:r>
            <w:r w:rsidR="00753A3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aprobada</w:t>
            </w:r>
            <w:r w:rsidR="00D43BF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Director del Programa Rural e Institución Educativa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566D1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del Programa Rural e Institución Educativa recibe el Acta de Recepción y Conformidad de Obra y la aprueba.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Director 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2432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81082F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43BF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 aprobada por el Director del Programa Rural e Institución Educativa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el Acta de Recepción y Conformidad de Obra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 aprobada</w:t>
            </w:r>
            <w:r w:rsidR="00D43BF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566D1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aprueba el Acta de Recepción y Conformidad de Obra y también la aprueba.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Default="00EA2432" w:rsidP="00AB03AC">
            <w:pPr>
              <w:keepNext/>
              <w:spacing w:line="276" w:lineRule="auto"/>
              <w:jc w:val="center"/>
              <w:rPr>
                <w:ins w:id="14" w:author="Susan" w:date="2011-05-08T10:20:00Z"/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  <w:p w:rsidR="001F11EB" w:rsidRPr="00423FED" w:rsidRDefault="001F11EB" w:rsidP="001F11EB">
            <w:pPr>
              <w:keepNext/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pPrChange w:id="15" w:author="Susan" w:date="2011-05-08T10:20:00Z">
                <w:pPr>
                  <w:keepNext/>
                  <w:spacing w:line="276" w:lineRule="auto"/>
                  <w:jc w:val="center"/>
                </w:pPr>
              </w:pPrChange>
            </w:pP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Susan" w:date="2011-05-08T11:55:00Z" w:initials="S">
    <w:p w:rsidR="00695436" w:rsidRDefault="00695436">
      <w:pPr>
        <w:pStyle w:val="Textocomentario"/>
      </w:pPr>
      <w:r>
        <w:rPr>
          <w:rStyle w:val="Refdecomentario"/>
        </w:rPr>
        <w:annotationRef/>
      </w:r>
      <w:r>
        <w:t xml:space="preserve">Este proceso ya no </w:t>
      </w:r>
      <w:proofErr w:type="spellStart"/>
      <w:r>
        <w:t>ddebe</w:t>
      </w:r>
      <w:proofErr w:type="spellEnd"/>
      <w:r>
        <w:t xml:space="preserve"> ir porque ya se ve en el primer nivel q es un proceso continuo el que otra vez se vuelva a construir</w:t>
      </w:r>
    </w:p>
    <w:p w:rsidR="00695436" w:rsidRDefault="00695436">
      <w:pPr>
        <w:pStyle w:val="Textocomentario"/>
      </w:pPr>
      <w:bookmarkStart w:id="13" w:name="_GoBack"/>
      <w:bookmarkEnd w:id="1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06E" w:rsidRDefault="009F206E" w:rsidP="007E018E">
      <w:r>
        <w:separator/>
      </w:r>
    </w:p>
  </w:endnote>
  <w:endnote w:type="continuationSeparator" w:id="0">
    <w:p w:rsidR="009F206E" w:rsidRDefault="009F206E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06E" w:rsidRDefault="009F206E" w:rsidP="007E018E">
      <w:r>
        <w:separator/>
      </w:r>
    </w:p>
  </w:footnote>
  <w:footnote w:type="continuationSeparator" w:id="0">
    <w:p w:rsidR="009F206E" w:rsidRDefault="009F206E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A3CDF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D768F"/>
    <w:rsid w:val="000E43E5"/>
    <w:rsid w:val="001045D6"/>
    <w:rsid w:val="00142366"/>
    <w:rsid w:val="001B7FAC"/>
    <w:rsid w:val="001F11EB"/>
    <w:rsid w:val="002653DE"/>
    <w:rsid w:val="002C2494"/>
    <w:rsid w:val="00311180"/>
    <w:rsid w:val="003831EF"/>
    <w:rsid w:val="00394DBC"/>
    <w:rsid w:val="003D4F8B"/>
    <w:rsid w:val="003E39AE"/>
    <w:rsid w:val="003E6E64"/>
    <w:rsid w:val="00404942"/>
    <w:rsid w:val="00423FED"/>
    <w:rsid w:val="00491A1D"/>
    <w:rsid w:val="004936FA"/>
    <w:rsid w:val="004D14FF"/>
    <w:rsid w:val="004D4C91"/>
    <w:rsid w:val="00526675"/>
    <w:rsid w:val="00563501"/>
    <w:rsid w:val="00566D12"/>
    <w:rsid w:val="005D7519"/>
    <w:rsid w:val="006023C9"/>
    <w:rsid w:val="006701BA"/>
    <w:rsid w:val="0069290E"/>
    <w:rsid w:val="00695436"/>
    <w:rsid w:val="006A5866"/>
    <w:rsid w:val="006C04E3"/>
    <w:rsid w:val="00753A33"/>
    <w:rsid w:val="007B28DD"/>
    <w:rsid w:val="007E018E"/>
    <w:rsid w:val="007E5ECF"/>
    <w:rsid w:val="0080590E"/>
    <w:rsid w:val="0081082F"/>
    <w:rsid w:val="008217BA"/>
    <w:rsid w:val="00834709"/>
    <w:rsid w:val="008654F4"/>
    <w:rsid w:val="009421C1"/>
    <w:rsid w:val="00956C0B"/>
    <w:rsid w:val="009A56B5"/>
    <w:rsid w:val="009F206E"/>
    <w:rsid w:val="00A44A86"/>
    <w:rsid w:val="00A51F44"/>
    <w:rsid w:val="00A72605"/>
    <w:rsid w:val="00AB0248"/>
    <w:rsid w:val="00AB03AC"/>
    <w:rsid w:val="00C3742C"/>
    <w:rsid w:val="00C6643C"/>
    <w:rsid w:val="00CA3EFC"/>
    <w:rsid w:val="00CB45B7"/>
    <w:rsid w:val="00CF2A89"/>
    <w:rsid w:val="00D3706B"/>
    <w:rsid w:val="00D43BF3"/>
    <w:rsid w:val="00D4421A"/>
    <w:rsid w:val="00D874FB"/>
    <w:rsid w:val="00DA01E9"/>
    <w:rsid w:val="00DD074F"/>
    <w:rsid w:val="00DD7678"/>
    <w:rsid w:val="00DF7A7E"/>
    <w:rsid w:val="00E457DC"/>
    <w:rsid w:val="00E66547"/>
    <w:rsid w:val="00E936E9"/>
    <w:rsid w:val="00EA2432"/>
    <w:rsid w:val="00EB523A"/>
    <w:rsid w:val="00ED3EAF"/>
    <w:rsid w:val="00F04FA8"/>
    <w:rsid w:val="00F51B2F"/>
    <w:rsid w:val="00F557BC"/>
    <w:rsid w:val="00F87797"/>
    <w:rsid w:val="00FA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character" w:styleId="Refdecomentario">
    <w:name w:val="annotation reference"/>
    <w:basedOn w:val="Fuentedeprrafopredeter"/>
    <w:rsid w:val="0069543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9543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95436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954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95436"/>
    <w:rPr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character" w:styleId="Refdecomentario">
    <w:name w:val="annotation reference"/>
    <w:basedOn w:val="Fuentedeprrafopredeter"/>
    <w:rsid w:val="0069543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9543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95436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954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95436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Susan</cp:lastModifiedBy>
  <cp:revision>2</cp:revision>
  <dcterms:created xsi:type="dcterms:W3CDTF">2011-05-08T14:48:00Z</dcterms:created>
  <dcterms:modified xsi:type="dcterms:W3CDTF">2011-05-08T16:55:00Z</dcterms:modified>
</cp:coreProperties>
</file>